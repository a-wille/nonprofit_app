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2877" w14:textId="77777777" w:rsidR="004B4DB5" w:rsidRDefault="003C15E0">
      <w:pPr>
        <w:pStyle w:val="LO-normal"/>
      </w:pPr>
      <w:r>
        <w:t>Document 2</w:t>
      </w:r>
    </w:p>
    <w:p w14:paraId="017619A0" w14:textId="77777777" w:rsidR="004B4DB5" w:rsidRDefault="003C15E0">
      <w:pPr>
        <w:pStyle w:val="LO-normal"/>
      </w:pPr>
      <w:r>
        <w:t>10.1.2021</w:t>
      </w:r>
    </w:p>
    <w:p w14:paraId="2AC1D20A" w14:textId="77777777" w:rsidR="004B4DB5" w:rsidRDefault="004B4DB5">
      <w:pPr>
        <w:pStyle w:val="LO-normal"/>
      </w:pPr>
    </w:p>
    <w:p w14:paraId="68A384FA" w14:textId="77777777" w:rsidR="004B4DB5" w:rsidRDefault="004B4DB5">
      <w:pPr>
        <w:pStyle w:val="LO-normal"/>
      </w:pPr>
    </w:p>
    <w:p w14:paraId="64314AC4" w14:textId="77777777" w:rsidR="004B4DB5" w:rsidRDefault="004B4DB5">
      <w:pPr>
        <w:pStyle w:val="LO-normal"/>
      </w:pPr>
    </w:p>
    <w:p w14:paraId="520E1E90" w14:textId="77777777" w:rsidR="004B4DB5" w:rsidRDefault="004B4DB5">
      <w:pPr>
        <w:pStyle w:val="LO-normal"/>
      </w:pPr>
    </w:p>
    <w:p w14:paraId="02B76098" w14:textId="77777777" w:rsidR="004B4DB5" w:rsidRDefault="004B4DB5">
      <w:pPr>
        <w:pStyle w:val="LO-normal"/>
      </w:pPr>
    </w:p>
    <w:p w14:paraId="5001585F" w14:textId="77777777" w:rsidR="004B4DB5" w:rsidRDefault="004B4DB5">
      <w:pPr>
        <w:pStyle w:val="LO-normal"/>
      </w:pPr>
    </w:p>
    <w:p w14:paraId="5EA81459" w14:textId="77777777" w:rsidR="004B4DB5" w:rsidRDefault="004B4DB5">
      <w:pPr>
        <w:pStyle w:val="LO-normal"/>
      </w:pPr>
    </w:p>
    <w:p w14:paraId="71217105" w14:textId="77777777" w:rsidR="004B4DB5" w:rsidRDefault="004B4DB5">
      <w:pPr>
        <w:pStyle w:val="LO-normal"/>
      </w:pPr>
    </w:p>
    <w:p w14:paraId="2AF9D317" w14:textId="77777777" w:rsidR="004B4DB5" w:rsidRDefault="004B4DB5">
      <w:pPr>
        <w:pStyle w:val="LO-normal"/>
      </w:pPr>
    </w:p>
    <w:p w14:paraId="4D23E003" w14:textId="77777777" w:rsidR="004B4DB5" w:rsidRDefault="004B4DB5">
      <w:pPr>
        <w:pStyle w:val="LO-normal"/>
      </w:pPr>
    </w:p>
    <w:p w14:paraId="7455B7F1" w14:textId="77777777" w:rsidR="004B4DB5" w:rsidRDefault="004B4DB5">
      <w:pPr>
        <w:pStyle w:val="LO-normal"/>
      </w:pPr>
    </w:p>
    <w:p w14:paraId="177E8520" w14:textId="77777777" w:rsidR="004B4DB5" w:rsidRDefault="004B4DB5">
      <w:pPr>
        <w:pStyle w:val="LO-normal"/>
      </w:pPr>
    </w:p>
    <w:p w14:paraId="6BC5D7BE" w14:textId="77777777" w:rsidR="004B4DB5" w:rsidRDefault="004B4DB5">
      <w:pPr>
        <w:pStyle w:val="LO-normal"/>
      </w:pPr>
    </w:p>
    <w:p w14:paraId="1FF279EE" w14:textId="77777777" w:rsidR="004B4DB5" w:rsidRDefault="004B4DB5">
      <w:pPr>
        <w:pStyle w:val="LO-normal"/>
        <w:rPr>
          <w:sz w:val="26"/>
          <w:szCs w:val="26"/>
          <w:u w:val="single"/>
        </w:rPr>
      </w:pPr>
    </w:p>
    <w:p w14:paraId="343C5423" w14:textId="77777777" w:rsidR="004B4DB5" w:rsidRDefault="003C15E0">
      <w:pPr>
        <w:pStyle w:val="LO-normal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User Stories, including Assumptions</w:t>
      </w:r>
    </w:p>
    <w:p w14:paraId="097490CB" w14:textId="77777777" w:rsidR="004B4DB5" w:rsidRDefault="003C15E0">
      <w:pPr>
        <w:pStyle w:val="LO-normal"/>
        <w:jc w:val="center"/>
      </w:pPr>
      <w:r>
        <w:t>Annika Wille</w:t>
      </w:r>
    </w:p>
    <w:p w14:paraId="57E37990" w14:textId="77777777" w:rsidR="004B4DB5" w:rsidRDefault="004B4DB5">
      <w:pPr>
        <w:pStyle w:val="LO-normal"/>
        <w:jc w:val="center"/>
      </w:pPr>
    </w:p>
    <w:p w14:paraId="4CBB5D88" w14:textId="77777777" w:rsidR="004B4DB5" w:rsidRDefault="004B4DB5">
      <w:pPr>
        <w:pStyle w:val="LO-normal"/>
        <w:jc w:val="center"/>
      </w:pPr>
    </w:p>
    <w:p w14:paraId="4B000A8A" w14:textId="77777777" w:rsidR="004B4DB5" w:rsidRDefault="004B4DB5">
      <w:pPr>
        <w:pStyle w:val="LO-normal"/>
        <w:jc w:val="center"/>
      </w:pPr>
    </w:p>
    <w:p w14:paraId="5BA12BB2" w14:textId="77777777" w:rsidR="004B4DB5" w:rsidRDefault="004B4DB5">
      <w:pPr>
        <w:pStyle w:val="LO-normal"/>
        <w:jc w:val="center"/>
      </w:pPr>
    </w:p>
    <w:p w14:paraId="51162427" w14:textId="77777777" w:rsidR="004B4DB5" w:rsidRDefault="004B4DB5">
      <w:pPr>
        <w:pStyle w:val="LO-normal"/>
        <w:jc w:val="center"/>
      </w:pPr>
    </w:p>
    <w:p w14:paraId="5975D9DD" w14:textId="77777777" w:rsidR="004B4DB5" w:rsidRDefault="004B4DB5">
      <w:pPr>
        <w:pStyle w:val="LO-normal"/>
        <w:jc w:val="center"/>
      </w:pPr>
    </w:p>
    <w:p w14:paraId="1933CA21" w14:textId="77777777" w:rsidR="004B4DB5" w:rsidRDefault="004B4DB5">
      <w:pPr>
        <w:pStyle w:val="LO-normal"/>
        <w:jc w:val="center"/>
      </w:pPr>
    </w:p>
    <w:p w14:paraId="72DE1B78" w14:textId="77777777" w:rsidR="004B4DB5" w:rsidRDefault="004B4DB5">
      <w:pPr>
        <w:pStyle w:val="LO-normal"/>
        <w:jc w:val="center"/>
      </w:pPr>
    </w:p>
    <w:p w14:paraId="4DD0AF5F" w14:textId="77777777" w:rsidR="004B4DB5" w:rsidRDefault="004B4DB5">
      <w:pPr>
        <w:pStyle w:val="LO-normal"/>
        <w:jc w:val="center"/>
      </w:pPr>
    </w:p>
    <w:p w14:paraId="59E4B530" w14:textId="77777777" w:rsidR="004B4DB5" w:rsidRDefault="004B4DB5">
      <w:pPr>
        <w:pStyle w:val="LO-normal"/>
        <w:jc w:val="center"/>
      </w:pPr>
    </w:p>
    <w:p w14:paraId="3607DEEF" w14:textId="77777777" w:rsidR="004B4DB5" w:rsidRDefault="004B4DB5">
      <w:pPr>
        <w:pStyle w:val="LO-normal"/>
        <w:jc w:val="center"/>
      </w:pPr>
    </w:p>
    <w:p w14:paraId="67005143" w14:textId="77777777" w:rsidR="004B4DB5" w:rsidRDefault="004B4DB5">
      <w:pPr>
        <w:pStyle w:val="LO-normal"/>
        <w:jc w:val="center"/>
      </w:pPr>
    </w:p>
    <w:p w14:paraId="123A5A66" w14:textId="77777777" w:rsidR="004B4DB5" w:rsidRDefault="004B4DB5">
      <w:pPr>
        <w:pStyle w:val="LO-normal"/>
        <w:jc w:val="center"/>
      </w:pPr>
    </w:p>
    <w:p w14:paraId="63AAB379" w14:textId="77777777" w:rsidR="004B4DB5" w:rsidRDefault="004B4DB5">
      <w:pPr>
        <w:pStyle w:val="LO-normal"/>
        <w:jc w:val="center"/>
      </w:pPr>
    </w:p>
    <w:p w14:paraId="26B4208B" w14:textId="77777777" w:rsidR="004B4DB5" w:rsidRDefault="004B4DB5">
      <w:pPr>
        <w:pStyle w:val="LO-normal"/>
        <w:jc w:val="center"/>
      </w:pPr>
    </w:p>
    <w:p w14:paraId="67514A70" w14:textId="77777777" w:rsidR="004B4DB5" w:rsidRDefault="004B4DB5">
      <w:pPr>
        <w:pStyle w:val="LO-normal"/>
        <w:jc w:val="center"/>
      </w:pPr>
    </w:p>
    <w:p w14:paraId="34A191A4" w14:textId="77777777" w:rsidR="004B4DB5" w:rsidRDefault="004B4DB5">
      <w:pPr>
        <w:pStyle w:val="LO-normal"/>
        <w:jc w:val="center"/>
      </w:pPr>
    </w:p>
    <w:p w14:paraId="355D0A15" w14:textId="77777777" w:rsidR="004B4DB5" w:rsidRDefault="004B4DB5">
      <w:pPr>
        <w:pStyle w:val="LO-normal"/>
        <w:jc w:val="center"/>
      </w:pPr>
    </w:p>
    <w:p w14:paraId="4D58A8BC" w14:textId="77777777" w:rsidR="004B4DB5" w:rsidRDefault="004B4DB5">
      <w:pPr>
        <w:pStyle w:val="LO-normal"/>
        <w:jc w:val="center"/>
      </w:pPr>
    </w:p>
    <w:p w14:paraId="5D4E1DB8" w14:textId="77777777" w:rsidR="004B4DB5" w:rsidRDefault="004B4DB5">
      <w:pPr>
        <w:pStyle w:val="LO-normal"/>
        <w:jc w:val="center"/>
      </w:pPr>
    </w:p>
    <w:p w14:paraId="18D70B7D" w14:textId="77777777" w:rsidR="004B4DB5" w:rsidRDefault="004B4DB5">
      <w:pPr>
        <w:pStyle w:val="LO-normal"/>
        <w:jc w:val="center"/>
      </w:pPr>
    </w:p>
    <w:p w14:paraId="0CE0869E" w14:textId="77777777" w:rsidR="004B4DB5" w:rsidRDefault="004B4DB5">
      <w:pPr>
        <w:pStyle w:val="LO-normal"/>
        <w:jc w:val="center"/>
      </w:pPr>
    </w:p>
    <w:p w14:paraId="1C990476" w14:textId="77777777" w:rsidR="004B4DB5" w:rsidRDefault="004B4DB5">
      <w:pPr>
        <w:pStyle w:val="LO-normal"/>
        <w:jc w:val="center"/>
      </w:pPr>
    </w:p>
    <w:p w14:paraId="354CEB06" w14:textId="77777777" w:rsidR="004B4DB5" w:rsidRDefault="004B4DB5">
      <w:pPr>
        <w:pStyle w:val="LO-normal"/>
        <w:jc w:val="center"/>
      </w:pPr>
    </w:p>
    <w:p w14:paraId="62E11BF2" w14:textId="77777777" w:rsidR="004B4DB5" w:rsidRDefault="004B4DB5">
      <w:pPr>
        <w:pStyle w:val="LO-normal"/>
        <w:jc w:val="center"/>
      </w:pPr>
    </w:p>
    <w:p w14:paraId="70F9F9CA" w14:textId="77777777" w:rsidR="004B4DB5" w:rsidRDefault="004B4DB5">
      <w:pPr>
        <w:pStyle w:val="LO-normal"/>
        <w:jc w:val="center"/>
      </w:pPr>
    </w:p>
    <w:p w14:paraId="40F0A348" w14:textId="77777777" w:rsidR="004B4DB5" w:rsidRDefault="004B4DB5">
      <w:pPr>
        <w:pStyle w:val="LO-normal"/>
        <w:jc w:val="center"/>
      </w:pPr>
    </w:p>
    <w:p w14:paraId="6AB4E662" w14:textId="77777777" w:rsidR="004B4DB5" w:rsidRDefault="003C15E0">
      <w:pPr>
        <w:pStyle w:val="LO-normal"/>
        <w:rPr>
          <w:b/>
          <w:u w:val="single"/>
        </w:rPr>
      </w:pPr>
      <w:r>
        <w:rPr>
          <w:b/>
          <w:u w:val="single"/>
        </w:rPr>
        <w:t>User Stories</w:t>
      </w:r>
    </w:p>
    <w:p w14:paraId="38F726A7" w14:textId="77777777" w:rsidR="004B4DB5" w:rsidRDefault="004B4DB5">
      <w:pPr>
        <w:pStyle w:val="LO-normal"/>
      </w:pPr>
    </w:p>
    <w:p w14:paraId="7C92A177" w14:textId="77777777" w:rsidR="004B4DB5" w:rsidRDefault="003C15E0">
      <w:pPr>
        <w:pStyle w:val="LO-normal"/>
      </w:pPr>
      <w:r>
        <w:t xml:space="preserve">As a guest user, I can view events and sign up to attend them. </w:t>
      </w:r>
    </w:p>
    <w:p w14:paraId="20495967" w14:textId="77777777" w:rsidR="004B4DB5" w:rsidRDefault="003C15E0">
      <w:pPr>
        <w:pStyle w:val="LO-normal"/>
      </w:pPr>
      <w:r>
        <w:t xml:space="preserve">As a guest user I can learn about different programs and nonprofit information. </w:t>
      </w:r>
    </w:p>
    <w:p w14:paraId="38F791F8" w14:textId="77777777" w:rsidR="004B4DB5" w:rsidRDefault="003C15E0">
      <w:pPr>
        <w:pStyle w:val="LO-normal"/>
      </w:pPr>
      <w:r>
        <w:t>As a guest user, I can create an account with volunteer and/or donor permissions.</w:t>
      </w:r>
    </w:p>
    <w:p w14:paraId="0CA7B0DC" w14:textId="77777777" w:rsidR="004B4DB5" w:rsidRDefault="003C15E0">
      <w:pPr>
        <w:pStyle w:val="LO-normal"/>
      </w:pPr>
      <w:r>
        <w:t>As a volunteer, I can view events and sign up to work them.</w:t>
      </w:r>
    </w:p>
    <w:p w14:paraId="1838B2A1" w14:textId="4283AE71" w:rsidR="004B4DB5" w:rsidRDefault="003C15E0">
      <w:pPr>
        <w:pStyle w:val="LO-normal"/>
      </w:pPr>
      <w:r>
        <w:t xml:space="preserve">As a volunteer, I can </w:t>
      </w:r>
      <w:r w:rsidRPr="001835E3">
        <w:rPr>
          <w:strike/>
          <w:rPrChange w:id="0" w:author="Mao Zheng" w:date="2021-10-03T21:26:00Z">
            <w:rPr/>
          </w:rPrChange>
        </w:rPr>
        <w:t>delete my a</w:t>
      </w:r>
      <w:r w:rsidRPr="001835E3">
        <w:rPr>
          <w:strike/>
          <w:rPrChange w:id="1" w:author="Mao Zheng" w:date="2021-10-03T21:26:00Z">
            <w:rPr/>
          </w:rPrChange>
        </w:rPr>
        <w:t>ccount.</w:t>
      </w:r>
      <w:r>
        <w:t xml:space="preserve"> </w:t>
      </w:r>
      <w:ins w:id="2" w:author="Mao Zheng" w:date="2021-10-03T21:27:00Z">
        <w:r w:rsidR="001835E3">
          <w:t>Request to delete/cancel account</w:t>
        </w:r>
      </w:ins>
    </w:p>
    <w:p w14:paraId="522981A2" w14:textId="77777777" w:rsidR="004B4DB5" w:rsidRDefault="003C15E0">
      <w:pPr>
        <w:pStyle w:val="LO-normal"/>
      </w:pPr>
      <w:r>
        <w:t xml:space="preserve">As a volunteer, I can add donor permissions to my account (instead of creating a separate donor account). </w:t>
      </w:r>
    </w:p>
    <w:p w14:paraId="1D5F1811" w14:textId="77777777" w:rsidR="004B4DB5" w:rsidRDefault="003C15E0">
      <w:pPr>
        <w:pStyle w:val="LO-normal"/>
      </w:pPr>
      <w:r>
        <w:t xml:space="preserve">As a donor I can donate money and items (unrestricted or not) to the nonprofit organization. </w:t>
      </w:r>
    </w:p>
    <w:p w14:paraId="642B1373" w14:textId="77777777" w:rsidR="004B4DB5" w:rsidRDefault="003C15E0">
      <w:pPr>
        <w:pStyle w:val="LO-normal"/>
      </w:pPr>
      <w:r>
        <w:t>As a donor I can also view or attend events wi</w:t>
      </w:r>
      <w:r>
        <w:t>th or without contribution.</w:t>
      </w:r>
    </w:p>
    <w:p w14:paraId="6396035C" w14:textId="77777777" w:rsidR="004B4DB5" w:rsidRDefault="003C15E0">
      <w:pPr>
        <w:pStyle w:val="LO-normal"/>
      </w:pPr>
      <w:r>
        <w:t>As a donor, I can delete my account.</w:t>
      </w:r>
    </w:p>
    <w:p w14:paraId="0D0BBF6F" w14:textId="67940638" w:rsidR="004B4DB5" w:rsidRDefault="003C15E0">
      <w:pPr>
        <w:pStyle w:val="LO-normal"/>
      </w:pPr>
      <w:r>
        <w:t xml:space="preserve">As an administrator I can create, modify, search for, and delete accounts for all types of users (admin, volunteer, donor, etc.). </w:t>
      </w:r>
      <w:ins w:id="3" w:author="Mao Zheng" w:date="2021-10-03T21:27:00Z">
        <w:r w:rsidR="001835E3">
          <w:t>need to separate into several, u</w:t>
        </w:r>
      </w:ins>
      <w:ins w:id="4" w:author="Mao Zheng" w:date="2021-10-03T21:28:00Z">
        <w:r w:rsidR="001835E3">
          <w:t>ser story should be small</w:t>
        </w:r>
      </w:ins>
    </w:p>
    <w:p w14:paraId="16BBC517" w14:textId="77777777" w:rsidR="004B4DB5" w:rsidRDefault="003C15E0">
      <w:pPr>
        <w:pStyle w:val="LO-normal"/>
      </w:pPr>
      <w:r>
        <w:t xml:space="preserve">As an administrator I can create, modify, search for, view and delete events. </w:t>
      </w:r>
    </w:p>
    <w:p w14:paraId="3C84CCF0" w14:textId="77777777" w:rsidR="004B4DB5" w:rsidRDefault="003C15E0">
      <w:pPr>
        <w:pStyle w:val="LO-normal"/>
      </w:pPr>
      <w:r>
        <w:t>As an administrator, I can pull and analyze hi</w:t>
      </w:r>
      <w:r>
        <w:t xml:space="preserve">storical data for the nonprofit via different reports. </w:t>
      </w:r>
    </w:p>
    <w:p w14:paraId="4DB6D4E6" w14:textId="77777777" w:rsidR="004B4DB5" w:rsidRDefault="003C15E0">
      <w:pPr>
        <w:pStyle w:val="LO-normal"/>
      </w:pPr>
      <w:r>
        <w:t xml:space="preserve">As an administrator, I can enter event data, such as attendance and donations. </w:t>
      </w:r>
    </w:p>
    <w:p w14:paraId="7A1260DB" w14:textId="77777777" w:rsidR="004B4DB5" w:rsidRDefault="004B4DB5">
      <w:pPr>
        <w:pStyle w:val="LO-normal"/>
      </w:pPr>
    </w:p>
    <w:p w14:paraId="2E1AA194" w14:textId="77777777" w:rsidR="004B4DB5" w:rsidRDefault="004B4DB5">
      <w:pPr>
        <w:pStyle w:val="LO-normal"/>
      </w:pPr>
    </w:p>
    <w:p w14:paraId="4EB57385" w14:textId="77777777" w:rsidR="004B4DB5" w:rsidRDefault="003C15E0">
      <w:pPr>
        <w:pStyle w:val="LO-normal"/>
        <w:rPr>
          <w:b/>
          <w:u w:val="single"/>
        </w:rPr>
      </w:pPr>
      <w:r>
        <w:rPr>
          <w:b/>
          <w:u w:val="single"/>
        </w:rPr>
        <w:t>Assumptions</w:t>
      </w:r>
    </w:p>
    <w:p w14:paraId="221D9D78" w14:textId="77777777" w:rsidR="004B4DB5" w:rsidRDefault="004B4DB5">
      <w:pPr>
        <w:pStyle w:val="LO-normal"/>
        <w:rPr>
          <w:b/>
          <w:u w:val="single"/>
        </w:rPr>
      </w:pPr>
    </w:p>
    <w:p w14:paraId="652ECA80" w14:textId="39A955B2" w:rsidR="004B4DB5" w:rsidRDefault="003C15E0">
      <w:pPr>
        <w:pStyle w:val="LO-normal"/>
        <w:numPr>
          <w:ilvl w:val="0"/>
          <w:numId w:val="1"/>
        </w:numPr>
      </w:pPr>
      <w:r>
        <w:t xml:space="preserve">All accounts (excluding guest users) are created by </w:t>
      </w:r>
      <w:r w:rsidRPr="009322AD">
        <w:rPr>
          <w:color w:val="FF0000"/>
          <w:rPrChange w:id="5" w:author="Mao Zheng" w:date="2021-10-03T21:30:00Z">
            <w:rPr/>
          </w:rPrChange>
        </w:rPr>
        <w:t>users</w:t>
      </w:r>
      <w:ins w:id="6" w:author="Mao Zheng" w:date="2021-10-03T21:30:00Z">
        <w:r w:rsidR="009322AD">
          <w:t>(?)</w:t>
        </w:r>
      </w:ins>
      <w:r>
        <w:t xml:space="preserve"> with valid and uniquely identifiable email addr</w:t>
      </w:r>
      <w:r>
        <w:t xml:space="preserve">esses. </w:t>
      </w:r>
      <w:ins w:id="7" w:author="Mao Zheng" w:date="2021-10-03T21:30:00Z">
        <w:r w:rsidR="009322AD">
          <w:t>How about admin??</w:t>
        </w:r>
      </w:ins>
      <w:ins w:id="8" w:author="Mao Zheng" w:date="2021-10-03T21:35:00Z">
        <w:r>
          <w:t xml:space="preserve"> </w:t>
        </w:r>
      </w:ins>
      <w:proofErr w:type="gramStart"/>
      <w:ins w:id="9" w:author="Mao Zheng" w:date="2021-10-03T21:36:00Z">
        <w:r>
          <w:t xml:space="preserve">--  </w:t>
        </w:r>
      </w:ins>
      <w:ins w:id="10" w:author="Mao Zheng" w:date="2021-10-03T21:35:00Z">
        <w:r>
          <w:t>All</w:t>
        </w:r>
        <w:proofErr w:type="gramEnd"/>
        <w:r>
          <w:t xml:space="preserve"> accounts in the system must have unique email addresse</w:t>
        </w:r>
      </w:ins>
      <w:ins w:id="11" w:author="Mao Zheng" w:date="2021-10-03T21:36:00Z">
        <w:r>
          <w:t>s.</w:t>
        </w:r>
      </w:ins>
    </w:p>
    <w:p w14:paraId="4F1B7C65" w14:textId="77777777" w:rsidR="004B4DB5" w:rsidRDefault="003C15E0">
      <w:pPr>
        <w:pStyle w:val="LO-normal"/>
        <w:numPr>
          <w:ilvl w:val="0"/>
          <w:numId w:val="1"/>
        </w:numPr>
      </w:pPr>
      <w:r>
        <w:t>The event and program calendar will record data for up to one year ahead.</w:t>
      </w:r>
    </w:p>
    <w:p w14:paraId="6C801E1B" w14:textId="77777777" w:rsidR="004B4DB5" w:rsidRDefault="003C15E0">
      <w:pPr>
        <w:pStyle w:val="LO-normal"/>
        <w:numPr>
          <w:ilvl w:val="0"/>
          <w:numId w:val="1"/>
        </w:numPr>
      </w:pPr>
      <w:r>
        <w:t xml:space="preserve">Administrators will enter event data (such as attendance, donations collected, </w:t>
      </w:r>
      <w:proofErr w:type="spellStart"/>
      <w:r>
        <w:t>etc</w:t>
      </w:r>
      <w:proofErr w:type="spellEnd"/>
      <w:r>
        <w:t>) after an event through their account</w:t>
      </w:r>
    </w:p>
    <w:p w14:paraId="0A0FF5D6" w14:textId="77777777" w:rsidR="004B4DB5" w:rsidRDefault="003C15E0">
      <w:pPr>
        <w:pStyle w:val="LO-normal"/>
        <w:numPr>
          <w:ilvl w:val="0"/>
          <w:numId w:val="1"/>
        </w:numPr>
      </w:pPr>
      <w:r>
        <w:t>An account created by a guest user must create an acc</w:t>
      </w:r>
      <w:r>
        <w:t xml:space="preserve">ount either as a volunteer, donor, or both. </w:t>
      </w:r>
    </w:p>
    <w:p w14:paraId="2156C851" w14:textId="77777777" w:rsidR="004B4DB5" w:rsidRDefault="003C15E0">
      <w:pPr>
        <w:pStyle w:val="LO-normal"/>
        <w:numPr>
          <w:ilvl w:val="0"/>
          <w:numId w:val="1"/>
        </w:numPr>
      </w:pPr>
      <w:r>
        <w:t>Volunteers and donors who sign up for events attend said events.</w:t>
      </w:r>
    </w:p>
    <w:p w14:paraId="194FA066" w14:textId="77777777" w:rsidR="004B4DB5" w:rsidRDefault="003C15E0">
      <w:pPr>
        <w:pStyle w:val="LO-normal"/>
        <w:numPr>
          <w:ilvl w:val="0"/>
          <w:numId w:val="1"/>
        </w:numPr>
      </w:pPr>
      <w:r>
        <w:t xml:space="preserve">At least one administrator account will </w:t>
      </w:r>
      <w:proofErr w:type="gramStart"/>
      <w:r>
        <w:t>exist prior to the launching of the web app and at all times</w:t>
      </w:r>
      <w:proofErr w:type="gramEnd"/>
      <w:r>
        <w:t xml:space="preserve"> after the launching of the web app</w:t>
      </w:r>
    </w:p>
    <w:p w14:paraId="1EC91BC9" w14:textId="3193D038" w:rsidR="004B4DB5" w:rsidRDefault="003C15E0">
      <w:pPr>
        <w:pStyle w:val="LO-normal"/>
        <w:numPr>
          <w:ilvl w:val="0"/>
          <w:numId w:val="1"/>
        </w:numPr>
        <w:rPr>
          <w:ins w:id="12" w:author="Mao Zheng" w:date="2021-10-03T21:34:00Z"/>
        </w:rPr>
      </w:pPr>
      <w:r>
        <w:t>Payment ve</w:t>
      </w:r>
      <w:r>
        <w:t xml:space="preserve">ndors and merchants will not be handled via this web app, to </w:t>
      </w:r>
      <w:proofErr w:type="gramStart"/>
      <w:r>
        <w:t>make a donation</w:t>
      </w:r>
      <w:proofErr w:type="gramEnd"/>
      <w:r>
        <w:t xml:space="preserve"> a user solely needs to supply a dollar amount from the frontend. </w:t>
      </w:r>
    </w:p>
    <w:p w14:paraId="0EA7B5D6" w14:textId="52F77CC7" w:rsidR="009322AD" w:rsidRDefault="009322AD" w:rsidP="009322AD">
      <w:pPr>
        <w:pStyle w:val="LO-normal"/>
        <w:rPr>
          <w:ins w:id="13" w:author="Mao Zheng" w:date="2021-10-03T21:34:00Z"/>
        </w:rPr>
      </w:pPr>
    </w:p>
    <w:p w14:paraId="7B7AB44F" w14:textId="2D402033" w:rsidR="009322AD" w:rsidRDefault="009322AD" w:rsidP="009322AD">
      <w:pPr>
        <w:pStyle w:val="LO-normal"/>
        <w:pPrChange w:id="14" w:author="Mao Zheng" w:date="2021-10-03T21:34:00Z">
          <w:pPr>
            <w:pStyle w:val="LO-normal"/>
            <w:numPr>
              <w:numId w:val="1"/>
            </w:numPr>
            <w:tabs>
              <w:tab w:val="num" w:pos="0"/>
            </w:tabs>
            <w:ind w:left="720" w:hanging="360"/>
          </w:pPr>
        </w:pPrChange>
      </w:pPr>
      <w:ins w:id="15" w:author="Mao Zheng" w:date="2021-10-03T21:34:00Z">
        <w:r>
          <w:t>14/15</w:t>
        </w:r>
      </w:ins>
    </w:p>
    <w:sectPr w:rsidR="009322AD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D4A39"/>
    <w:multiLevelType w:val="multilevel"/>
    <w:tmpl w:val="5156C1D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1494B97"/>
    <w:multiLevelType w:val="multilevel"/>
    <w:tmpl w:val="68DE6C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o Zheng">
    <w15:presenceInfo w15:providerId="AD" w15:userId="S::mzheng@uwlax.edu::ea6c2e15-3737-4d0b-b332-69af7d89cd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trackRevisions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DB5"/>
    <w:rsid w:val="001835E3"/>
    <w:rsid w:val="003B2266"/>
    <w:rsid w:val="003C15E0"/>
    <w:rsid w:val="004B4DB5"/>
    <w:rsid w:val="0093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438C0"/>
  <w15:docId w15:val="{7DB1FFB9-DE9D-0343-9A68-1847E4F4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Mao Zheng</cp:lastModifiedBy>
  <cp:revision>5</cp:revision>
  <dcterms:created xsi:type="dcterms:W3CDTF">2021-10-04T02:25:00Z</dcterms:created>
  <dcterms:modified xsi:type="dcterms:W3CDTF">2021-10-04T02:36:00Z</dcterms:modified>
  <dc:language>en-US</dc:language>
</cp:coreProperties>
</file>